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A8CA" w14:textId="240C0C95" w:rsidR="00B9714F" w:rsidRDefault="000B7CB1" w:rsidP="000B7CB1">
      <w:pPr>
        <w:pStyle w:val="Heading1"/>
      </w:pPr>
      <w:r>
        <w:t>Hypernets II</w:t>
      </w:r>
      <w:r w:rsidR="00F476E3">
        <w:t>I</w:t>
      </w:r>
      <w:r>
        <w:t xml:space="preserve"> Statement of Work</w:t>
      </w:r>
      <w:r w:rsidR="00C62352">
        <w:rPr>
          <w:rStyle w:val="FootnoteReference"/>
        </w:rPr>
        <w:footnoteReference w:id="1"/>
      </w:r>
    </w:p>
    <w:p w14:paraId="2F95FE45" w14:textId="7067CE03" w:rsidR="00C62352" w:rsidRDefault="00F476E3" w:rsidP="004820A8">
      <w:r>
        <w:t>December 8, 2020</w:t>
      </w:r>
      <w:r w:rsidR="00C62352">
        <w:br/>
      </w:r>
      <w:r w:rsidR="00C62352" w:rsidRPr="003B2859">
        <w:rPr>
          <w:b/>
        </w:rPr>
        <w:t>Team:</w:t>
      </w:r>
      <w:r w:rsidR="00C62352">
        <w:t xml:space="preserve"> Cliff Joslyn</w:t>
      </w:r>
      <w:r>
        <w:t xml:space="preserve"> (PI), Brenda Praggastis (tech lead), </w:t>
      </w:r>
      <w:r w:rsidR="00C262F8">
        <w:t xml:space="preserve">Dustin Arendt, </w:t>
      </w:r>
      <w:r>
        <w:t>Tony Liu (WSU), Jin Young Yun, Andrew Lumsdaine</w:t>
      </w:r>
    </w:p>
    <w:p w14:paraId="3537325A" w14:textId="01EED33D" w:rsidR="004820A8" w:rsidRPr="00ED4F16" w:rsidRDefault="00C62352" w:rsidP="004820A8">
      <w:r w:rsidRPr="003B2859">
        <w:rPr>
          <w:b/>
        </w:rPr>
        <w:t>Proposed b</w:t>
      </w:r>
      <w:r w:rsidR="004820A8" w:rsidRPr="003B2859">
        <w:rPr>
          <w:b/>
        </w:rPr>
        <w:t>udget:</w:t>
      </w:r>
      <w:r w:rsidR="004820A8">
        <w:t xml:space="preserve"> $</w:t>
      </w:r>
      <w:r w:rsidR="00F476E3">
        <w:t>3</w:t>
      </w:r>
      <w:r w:rsidR="004820A8">
        <w:t>00K</w:t>
      </w:r>
      <w:r w:rsidR="004A324E">
        <w:t xml:space="preserve"> for </w:t>
      </w:r>
      <w:r w:rsidR="00C262F8">
        <w:t xml:space="preserve">a </w:t>
      </w:r>
      <w:proofErr w:type="gramStart"/>
      <w:r w:rsidR="00C262F8">
        <w:t>12 month</w:t>
      </w:r>
      <w:proofErr w:type="gramEnd"/>
      <w:r w:rsidR="00C262F8">
        <w:t xml:space="preserve"> period of performance</w:t>
      </w:r>
    </w:p>
    <w:p w14:paraId="65A41B17" w14:textId="317CCC80" w:rsidR="00756BE7" w:rsidRDefault="00F476E3">
      <w:r>
        <w:t>T</w:t>
      </w:r>
      <w:r w:rsidR="000B7CB1">
        <w:t xml:space="preserve">he HyperNetX </w:t>
      </w:r>
      <w:r w:rsidR="00C62352">
        <w:t xml:space="preserve">(HNX) </w:t>
      </w:r>
      <w:r w:rsidR="000B7CB1">
        <w:t>v</w:t>
      </w:r>
      <w:r>
        <w:t>3.7</w:t>
      </w:r>
      <w:r w:rsidR="004820A8">
        <w:t xml:space="preserve"> </w:t>
      </w:r>
      <w:r w:rsidR="000B7CB1">
        <w:t>Python library</w:t>
      </w:r>
      <w:r w:rsidR="00C62352">
        <w:rPr>
          <w:rStyle w:val="FootnoteReference"/>
        </w:rPr>
        <w:footnoteReference w:id="2"/>
      </w:r>
      <w:r w:rsidR="000B7CB1">
        <w:t xml:space="preserve"> </w:t>
      </w:r>
      <w:r>
        <w:t xml:space="preserve">contains core hypergraph methods including hypernetwork analytics, computational topology methods, and visualization. </w:t>
      </w:r>
      <w:r w:rsidR="003B2859">
        <w:t xml:space="preserve">The focus of </w:t>
      </w:r>
      <w:r w:rsidR="00C62352">
        <w:t xml:space="preserve">HNX </w:t>
      </w:r>
      <w:r w:rsidR="00756BE7">
        <w:t xml:space="preserve">is on exploratory data analysis of hypergraphs at </w:t>
      </w:r>
      <w:r w:rsidR="00C62352">
        <w:t>human scale</w:t>
      </w:r>
      <w:r w:rsidR="00756BE7">
        <w:t>, with visualization support</w:t>
      </w:r>
      <w:r w:rsidR="00C62352">
        <w:t>. Metrics, collapsing, and components can be run on hypergraphs of modest size up to O(10K) nodes and edges</w:t>
      </w:r>
      <w:r w:rsidR="00756BE7">
        <w:t xml:space="preserve">, with </w:t>
      </w:r>
      <w:r w:rsidR="00C62352">
        <w:t xml:space="preserve">visualization recommended for </w:t>
      </w:r>
      <w:r w:rsidR="00756BE7">
        <w:t>sub-</w:t>
      </w:r>
      <w:r w:rsidR="00C62352">
        <w:t xml:space="preserve">hypergraphs </w:t>
      </w:r>
      <w:proofErr w:type="gramStart"/>
      <w:r w:rsidR="00C62352">
        <w:t>O(</w:t>
      </w:r>
      <w:proofErr w:type="gramEnd"/>
      <w:r w:rsidR="00C62352">
        <w:t>10</w:t>
      </w:r>
      <w:r w:rsidR="00756BE7">
        <w:t>0</w:t>
      </w:r>
      <w:r w:rsidR="00C62352">
        <w:t xml:space="preserve">) nodes and edges. </w:t>
      </w:r>
    </w:p>
    <w:p w14:paraId="64B4470D" w14:textId="042A4A6D" w:rsidR="00756BE7" w:rsidRDefault="00756BE7">
      <w:r>
        <w:t xml:space="preserve">With HNX successfully released and reported </w:t>
      </w:r>
      <w:r w:rsidR="00CA2E43">
        <w:t>in</w:t>
      </w:r>
      <w:r w:rsidR="008979CF">
        <w:t xml:space="preserve"> a workshop paper at HICSS</w:t>
      </w:r>
      <w:r w:rsidR="008979CF">
        <w:rPr>
          <w:rStyle w:val="FootnoteReference"/>
        </w:rPr>
        <w:footnoteReference w:id="3"/>
      </w:r>
      <w:r>
        <w:t xml:space="preserve">, we are now preparing to proceed with the next steps needed </w:t>
      </w:r>
      <w:r w:rsidR="00C04079">
        <w:t xml:space="preserve">to serve sponsor mission. </w:t>
      </w:r>
      <w:r>
        <w:t xml:space="preserve">Below </w:t>
      </w:r>
      <w:r w:rsidR="00C04079">
        <w:t xml:space="preserve">we describe </w:t>
      </w:r>
      <w:r w:rsidR="003B2859">
        <w:t xml:space="preserve">five </w:t>
      </w:r>
      <w:r>
        <w:t>tasks for new capability development, but first describe a critical overall prior task.</w:t>
      </w:r>
      <w:r w:rsidR="006D24CE">
        <w:t xml:space="preserve"> Our deliverable will be a</w:t>
      </w:r>
      <w:ins w:id="0" w:author="Praggastis, Brenda" w:date="2020-12-09T11:04:00Z">
        <w:r w:rsidR="004502CA">
          <w:t xml:space="preserve"> </w:t>
        </w:r>
      </w:ins>
      <w:ins w:id="1" w:author="Praggastis, Brenda" w:date="2020-12-09T11:05:00Z">
        <w:r w:rsidR="004502CA">
          <w:t xml:space="preserve">full </w:t>
        </w:r>
        <w:proofErr w:type="gramStart"/>
        <w:r w:rsidR="004502CA">
          <w:t>release</w:t>
        </w:r>
      </w:ins>
      <w:ins w:id="2" w:author="Praggastis, Brenda" w:date="2020-12-09T11:04:00Z">
        <w:r w:rsidR="004502CA">
          <w:t xml:space="preserve"> </w:t>
        </w:r>
      </w:ins>
      <w:r w:rsidR="006D24CE">
        <w:t xml:space="preserve"> HyperNetX</w:t>
      </w:r>
      <w:proofErr w:type="gramEnd"/>
      <w:r w:rsidR="006D24CE">
        <w:t xml:space="preserve"> v1.0 with </w:t>
      </w:r>
      <w:ins w:id="3" w:author="Praggastis, Brenda" w:date="2020-12-09T11:05:00Z">
        <w:r w:rsidR="004502CA">
          <w:t xml:space="preserve">incremental releases to follow with full </w:t>
        </w:r>
      </w:ins>
      <w:r w:rsidR="006D24CE">
        <w:t>functionality including:</w:t>
      </w:r>
    </w:p>
    <w:p w14:paraId="6564DA75" w14:textId="77777777" w:rsidR="006D24CE" w:rsidRDefault="006D24CE" w:rsidP="006D24CE">
      <w:pPr>
        <w:pStyle w:val="ListParagraph"/>
        <w:numPr>
          <w:ilvl w:val="0"/>
          <w:numId w:val="1"/>
        </w:numPr>
      </w:pPr>
      <w:r>
        <w:t>Robust and generic use case exploration capability with the ability to pivot between multiple views on the same data set</w:t>
      </w:r>
    </w:p>
    <w:p w14:paraId="691D9FA8" w14:textId="77777777" w:rsidR="006D24CE" w:rsidRDefault="006D24CE" w:rsidP="006D24CE">
      <w:pPr>
        <w:pStyle w:val="ListParagraph"/>
        <w:numPr>
          <w:ilvl w:val="0"/>
          <w:numId w:val="1"/>
        </w:numPr>
      </w:pPr>
      <w:r>
        <w:t>Topologically driven gap identification</w:t>
      </w:r>
    </w:p>
    <w:p w14:paraId="3082D21D" w14:textId="77777777" w:rsidR="006D24CE" w:rsidRDefault="006D24CE" w:rsidP="006D24CE">
      <w:pPr>
        <w:pStyle w:val="ListParagraph"/>
        <w:numPr>
          <w:ilvl w:val="0"/>
          <w:numId w:val="1"/>
        </w:numPr>
      </w:pPr>
      <w:r>
        <w:t xml:space="preserve">Addition of more </w:t>
      </w:r>
      <w:r w:rsidRPr="00E77706">
        <w:rPr>
          <w:i/>
        </w:rPr>
        <w:t>hypernetwork science</w:t>
      </w:r>
      <w:r>
        <w:t xml:space="preserve"> methods and metrics inspired by traditional network science methods and metrics</w:t>
      </w:r>
    </w:p>
    <w:p w14:paraId="06253BCC" w14:textId="371DAE28" w:rsidR="006D24CE" w:rsidRDefault="006D24CE" w:rsidP="006D24CE">
      <w:pPr>
        <w:pStyle w:val="ListParagraph"/>
        <w:numPr>
          <w:ilvl w:val="0"/>
          <w:numId w:val="1"/>
        </w:numPr>
      </w:pPr>
      <w:r>
        <w:t>Interactive visualization capability</w:t>
      </w:r>
    </w:p>
    <w:p w14:paraId="44D83FF3" w14:textId="483AA430" w:rsidR="00756BE7" w:rsidRDefault="00756BE7" w:rsidP="006D24CE">
      <w:pPr>
        <w:pStyle w:val="Heading2"/>
      </w:pPr>
      <w:r>
        <w:t xml:space="preserve">Task </w:t>
      </w:r>
      <w:r w:rsidR="00A132EC">
        <w:t>1</w:t>
      </w:r>
      <w:r>
        <w:t xml:space="preserve">: </w:t>
      </w:r>
      <w:r w:rsidR="00F476E3" w:rsidRPr="00F476E3">
        <w:t xml:space="preserve">Community Interaction and Applications </w:t>
      </w:r>
    </w:p>
    <w:p w14:paraId="3EDD55C1" w14:textId="77777777" w:rsidR="00F476E3" w:rsidRDefault="00F476E3" w:rsidP="00F476E3">
      <w:pPr>
        <w:pStyle w:val="ListParagraph"/>
        <w:numPr>
          <w:ilvl w:val="0"/>
          <w:numId w:val="2"/>
        </w:numPr>
      </w:pPr>
      <w:r>
        <w:t>W</w:t>
      </w:r>
      <w:r w:rsidR="00756BE7">
        <w:t xml:space="preserve">ork closely with the sponsor to fully support and integrate HNX into their workflows, including </w:t>
      </w:r>
      <w:r w:rsidR="00070EE0">
        <w:t>maintenance of the HNX open source repository</w:t>
      </w:r>
      <w:r w:rsidR="003B2859">
        <w:t>:</w:t>
      </w:r>
      <w:r w:rsidR="00070EE0">
        <w:t xml:space="preserve"> bug fixes, feature requests, and robust test cases.</w:t>
      </w:r>
      <w:r w:rsidR="00756BE7">
        <w:t xml:space="preserve"> </w:t>
      </w:r>
    </w:p>
    <w:p w14:paraId="64F0E39D" w14:textId="77777777" w:rsidR="00F476E3" w:rsidRDefault="00F476E3" w:rsidP="00F476E3">
      <w:pPr>
        <w:pStyle w:val="ListParagraph"/>
        <w:numPr>
          <w:ilvl w:val="0"/>
          <w:numId w:val="2"/>
        </w:numPr>
      </w:pPr>
      <w:r>
        <w:t>Work with the user community at the sponsor and closely related organizations (e.g. TIMC, LAS).</w:t>
      </w:r>
    </w:p>
    <w:p w14:paraId="6AC86EE0" w14:textId="77777777" w:rsidR="00F476E3" w:rsidRDefault="00F476E3" w:rsidP="00F476E3">
      <w:pPr>
        <w:pStyle w:val="ListParagraph"/>
        <w:numPr>
          <w:ilvl w:val="0"/>
          <w:numId w:val="2"/>
        </w:numPr>
      </w:pPr>
      <w:r>
        <w:t>W</w:t>
      </w:r>
      <w:r w:rsidR="008979CF">
        <w:t>ork with the sponsor to perform validation and verification of the methods and software on their own mission-relevant data sets</w:t>
      </w:r>
      <w:r>
        <w:t>, including incorporating prior efforts in analyzing cyber data sets involving DNS and malware data.</w:t>
      </w:r>
    </w:p>
    <w:p w14:paraId="4E68B25C" w14:textId="193FDA0B" w:rsidR="008979CF" w:rsidRDefault="00F476E3" w:rsidP="00F476E3">
      <w:pPr>
        <w:pStyle w:val="ListParagraph"/>
        <w:numPr>
          <w:ilvl w:val="0"/>
          <w:numId w:val="2"/>
        </w:numPr>
      </w:pPr>
      <w:r>
        <w:t>Work with the scientific and academic communities to foster technical communication and joint technical development.</w:t>
      </w:r>
    </w:p>
    <w:p w14:paraId="5ABA7B37" w14:textId="4825F835" w:rsidR="00E77706" w:rsidRDefault="00E77706" w:rsidP="00797379">
      <w:pPr>
        <w:pStyle w:val="Heading2"/>
      </w:pPr>
      <w:r>
        <w:lastRenderedPageBreak/>
        <w:t xml:space="preserve">Task </w:t>
      </w:r>
      <w:r w:rsidR="00A132EC">
        <w:t>2</w:t>
      </w:r>
      <w:r>
        <w:t xml:space="preserve">: </w:t>
      </w:r>
      <w:r w:rsidR="00A21309">
        <w:t>HNX Overall</w:t>
      </w:r>
    </w:p>
    <w:p w14:paraId="35D6386B" w14:textId="20848EB7" w:rsidR="00A21309" w:rsidRDefault="00A21309" w:rsidP="00A21309">
      <w:pPr>
        <w:rPr>
          <w:ins w:id="4" w:author="Praggastis, Brenda" w:date="2020-12-09T11:08:00Z"/>
        </w:rPr>
      </w:pPr>
      <w:r>
        <w:t>Continue to advance new methods in hypergraph analytics</w:t>
      </w:r>
      <w:del w:id="5" w:author="Praggastis, Brenda" w:date="2020-12-09T11:07:00Z">
        <w:r w:rsidDel="004502CA">
          <w:delText>. Current targets include:</w:delText>
        </w:r>
      </w:del>
      <w:ins w:id="6" w:author="Praggastis, Brenda" w:date="2020-12-09T11:07:00Z">
        <w:r w:rsidR="004502CA">
          <w:t xml:space="preserve">, releasing upgrades incrementally on GitHub and </w:t>
        </w:r>
        <w:proofErr w:type="spellStart"/>
        <w:r w:rsidR="004502CA">
          <w:t>PIPy</w:t>
        </w:r>
        <w:proofErr w:type="spellEnd"/>
        <w:r w:rsidR="004502CA">
          <w:t>.</w:t>
        </w:r>
      </w:ins>
      <w:ins w:id="7" w:author="Praggastis, Brenda" w:date="2020-12-09T11:08:00Z">
        <w:r w:rsidR="004502CA">
          <w:t xml:space="preserve"> Targets include:</w:t>
        </w:r>
      </w:ins>
    </w:p>
    <w:p w14:paraId="2595975E" w14:textId="23842EDE" w:rsidR="004502CA" w:rsidRDefault="004502CA" w:rsidP="004502CA">
      <w:pPr>
        <w:pStyle w:val="ListParagraph"/>
        <w:numPr>
          <w:ilvl w:val="0"/>
          <w:numId w:val="5"/>
        </w:numPr>
        <w:rPr>
          <w:ins w:id="8" w:author="Praggastis, Brenda" w:date="2020-12-09T11:11:00Z"/>
        </w:rPr>
      </w:pPr>
      <w:ins w:id="9" w:author="Praggastis, Brenda" w:date="2020-12-09T11:11:00Z">
        <w:r>
          <w:t>Directed</w:t>
        </w:r>
      </w:ins>
      <w:ins w:id="10" w:author="Praggastis, Brenda" w:date="2020-12-09T11:10:00Z">
        <w:r>
          <w:t xml:space="preserve"> hypergraphs</w:t>
        </w:r>
      </w:ins>
    </w:p>
    <w:p w14:paraId="2106B086" w14:textId="62D5D4B7" w:rsidR="004502CA" w:rsidRDefault="004502CA" w:rsidP="004502CA">
      <w:pPr>
        <w:pStyle w:val="ListParagraph"/>
        <w:numPr>
          <w:ilvl w:val="0"/>
          <w:numId w:val="5"/>
        </w:numPr>
        <w:rPr>
          <w:ins w:id="11" w:author="Praggastis, Brenda" w:date="2020-12-09T11:11:00Z"/>
        </w:rPr>
      </w:pPr>
      <w:ins w:id="12" w:author="Praggastis, Brenda" w:date="2020-12-09T11:11:00Z">
        <w:r>
          <w:t>Expansion of centrality metrics for undirected and directed hypergraphs</w:t>
        </w:r>
      </w:ins>
    </w:p>
    <w:p w14:paraId="404E56FC" w14:textId="493769D0" w:rsidR="004502CA" w:rsidRDefault="004502CA" w:rsidP="004502CA">
      <w:pPr>
        <w:pStyle w:val="ListParagraph"/>
        <w:numPr>
          <w:ilvl w:val="0"/>
          <w:numId w:val="5"/>
        </w:numPr>
        <w:rPr>
          <w:ins w:id="13" w:author="Praggastis, Brenda" w:date="2020-12-09T11:13:00Z"/>
        </w:rPr>
      </w:pPr>
      <w:ins w:id="14" w:author="Praggastis, Brenda" w:date="2020-12-09T11:12:00Z">
        <w:r>
          <w:t xml:space="preserve">Define and implement s-clustering coefficients </w:t>
        </w:r>
      </w:ins>
    </w:p>
    <w:p w14:paraId="458A3B31" w14:textId="537C2F0F" w:rsidR="004502CA" w:rsidRDefault="004502CA" w:rsidP="004502CA">
      <w:pPr>
        <w:pStyle w:val="ListParagraph"/>
        <w:numPr>
          <w:ilvl w:val="0"/>
          <w:numId w:val="5"/>
        </w:numPr>
        <w:rPr>
          <w:ins w:id="15" w:author="Praggastis, Brenda" w:date="2020-12-09T11:21:00Z"/>
        </w:rPr>
      </w:pPr>
      <w:ins w:id="16" w:author="Praggastis, Brenda" w:date="2020-12-09T11:13:00Z">
        <w:r>
          <w:t>Hypergraph generators</w:t>
        </w:r>
      </w:ins>
    </w:p>
    <w:p w14:paraId="5E262BFD" w14:textId="40ACFE75" w:rsidR="00DE66B9" w:rsidRDefault="00DE66B9" w:rsidP="004502CA">
      <w:pPr>
        <w:pStyle w:val="ListParagraph"/>
        <w:numPr>
          <w:ilvl w:val="0"/>
          <w:numId w:val="5"/>
        </w:numPr>
        <w:rPr>
          <w:ins w:id="17" w:author="Praggastis, Brenda" w:date="2020-12-09T11:21:00Z"/>
        </w:rPr>
      </w:pPr>
      <w:ins w:id="18" w:author="Praggastis, Brenda" w:date="2020-12-09T11:21:00Z">
        <w:r>
          <w:t>Data Cube Interaction</w:t>
        </w:r>
      </w:ins>
    </w:p>
    <w:p w14:paraId="5AA424CA" w14:textId="1989B89D" w:rsidR="00DE66B9" w:rsidRDefault="00DE66B9" w:rsidP="004502CA">
      <w:pPr>
        <w:pStyle w:val="ListParagraph"/>
        <w:numPr>
          <w:ilvl w:val="0"/>
          <w:numId w:val="5"/>
        </w:numPr>
        <w:rPr>
          <w:ins w:id="19" w:author="Praggastis, Brenda" w:date="2020-12-09T11:07:00Z"/>
        </w:rPr>
        <w:pPrChange w:id="20" w:author="Praggastis, Brenda" w:date="2020-12-09T11:08:00Z">
          <w:pPr/>
        </w:pPrChange>
      </w:pPr>
      <w:ins w:id="21" w:author="Praggastis, Brenda" w:date="2020-12-09T11:21:00Z">
        <w:r>
          <w:t>Domain specific HNX modules</w:t>
        </w:r>
      </w:ins>
    </w:p>
    <w:p w14:paraId="7718B176" w14:textId="77777777" w:rsidR="004502CA" w:rsidRPr="00A21309" w:rsidRDefault="004502CA" w:rsidP="00A21309"/>
    <w:p w14:paraId="695C8E33" w14:textId="3C5A7065" w:rsidR="00E77706" w:rsidRDefault="00E77706" w:rsidP="00B348FF">
      <w:pPr>
        <w:pStyle w:val="Heading2"/>
      </w:pPr>
      <w:r>
        <w:t xml:space="preserve">Task </w:t>
      </w:r>
      <w:r w:rsidR="00A132EC">
        <w:t>3</w:t>
      </w:r>
      <w:r>
        <w:t xml:space="preserve">: </w:t>
      </w:r>
      <w:r w:rsidR="00A21309">
        <w:t>High Performance Computing</w:t>
      </w:r>
    </w:p>
    <w:p w14:paraId="56FAAEA0" w14:textId="77777777" w:rsidR="008148F4" w:rsidRDefault="008148F4" w:rsidP="008148F4">
      <w:r>
        <w:t>Focus is on development of a higher performant HNX in these steps:</w:t>
      </w:r>
    </w:p>
    <w:p w14:paraId="6A0A2529" w14:textId="77777777" w:rsidR="008148F4" w:rsidRDefault="008148F4" w:rsidP="008148F4">
      <w:pPr>
        <w:pStyle w:val="ListParagraph"/>
        <w:numPr>
          <w:ilvl w:val="0"/>
          <w:numId w:val="3"/>
        </w:numPr>
        <w:spacing w:after="120"/>
      </w:pPr>
      <w:r>
        <w:t>Establishing a static hypergraph class in addition to the current dynamic class.</w:t>
      </w:r>
    </w:p>
    <w:p w14:paraId="22408B76" w14:textId="2856608C" w:rsidR="008148F4" w:rsidRDefault="008148F4" w:rsidP="008148F4">
      <w:pPr>
        <w:pStyle w:val="ListParagraph"/>
        <w:numPr>
          <w:ilvl w:val="0"/>
          <w:numId w:val="3"/>
        </w:numPr>
        <w:spacing w:after="120"/>
        <w:rPr>
          <w:ins w:id="22" w:author="Praggastis, Brenda" w:date="2020-12-09T11:13:00Z"/>
        </w:rPr>
      </w:pPr>
      <w:r>
        <w:t xml:space="preserve">Using </w:t>
      </w:r>
      <w:proofErr w:type="spellStart"/>
      <w:r>
        <w:t>PyBind</w:t>
      </w:r>
      <w:proofErr w:type="spellEnd"/>
      <w:r>
        <w:t xml:space="preserve"> to link the </w:t>
      </w:r>
      <w:proofErr w:type="spellStart"/>
      <w:r>
        <w:t>NWHy</w:t>
      </w:r>
      <w:proofErr w:type="spellEnd"/>
      <w:r>
        <w:t xml:space="preserve"> C++ hypergraph classes for back end support</w:t>
      </w:r>
      <w:ins w:id="23" w:author="Praggastis, Brenda" w:date="2020-12-09T11:15:00Z">
        <w:r w:rsidR="00DE66B9">
          <w:t xml:space="preserve"> </w:t>
        </w:r>
      </w:ins>
      <w:ins w:id="24" w:author="Praggastis, Brenda" w:date="2020-12-09T11:22:00Z">
        <w:r w:rsidR="00DE66B9">
          <w:t>of</w:t>
        </w:r>
      </w:ins>
      <w:ins w:id="25" w:author="Praggastis, Brenda" w:date="2020-12-09T11:15:00Z">
        <w:r w:rsidR="00DE66B9">
          <w:t xml:space="preserve"> single </w:t>
        </w:r>
      </w:ins>
      <w:ins w:id="26" w:author="Praggastis, Brenda" w:date="2020-12-09T11:22:00Z">
        <w:r w:rsidR="00DE66B9">
          <w:t>node scaling</w:t>
        </w:r>
      </w:ins>
      <w:del w:id="27" w:author="Praggastis, Brenda" w:date="2020-12-09T11:15:00Z">
        <w:r w:rsidDel="00DE66B9">
          <w:delText>.</w:delText>
        </w:r>
      </w:del>
    </w:p>
    <w:p w14:paraId="6B9C73D0" w14:textId="22D02298" w:rsidR="004502CA" w:rsidRDefault="004502CA" w:rsidP="008148F4">
      <w:pPr>
        <w:pStyle w:val="ListParagraph"/>
        <w:numPr>
          <w:ilvl w:val="0"/>
          <w:numId w:val="3"/>
        </w:numPr>
        <w:spacing w:after="120"/>
        <w:rPr>
          <w:ins w:id="28" w:author="Praggastis, Brenda" w:date="2020-12-09T11:14:00Z"/>
        </w:rPr>
      </w:pPr>
      <w:ins w:id="29" w:author="Praggastis, Brenda" w:date="2020-12-09T11:13:00Z">
        <w:r>
          <w:t>Develop efficient</w:t>
        </w:r>
      </w:ins>
      <w:ins w:id="30" w:author="Praggastis, Brenda" w:date="2020-12-09T11:14:00Z">
        <w:r>
          <w:t xml:space="preserve"> algorithms for s-metrics and homology in </w:t>
        </w:r>
        <w:proofErr w:type="spellStart"/>
        <w:r>
          <w:t>NWHy</w:t>
        </w:r>
        <w:proofErr w:type="spellEnd"/>
        <w:r>
          <w:t xml:space="preserve"> for import into HNX</w:t>
        </w:r>
      </w:ins>
    </w:p>
    <w:p w14:paraId="25CBF909" w14:textId="4432BCF8" w:rsidR="004502CA" w:rsidRDefault="00DE66B9" w:rsidP="008148F4">
      <w:pPr>
        <w:pStyle w:val="ListParagraph"/>
        <w:numPr>
          <w:ilvl w:val="0"/>
          <w:numId w:val="3"/>
        </w:numPr>
        <w:spacing w:after="120"/>
      </w:pPr>
      <w:ins w:id="31" w:author="Praggastis, Brenda" w:date="2020-12-09T11:15:00Z">
        <w:r>
          <w:t xml:space="preserve">Explore </w:t>
        </w:r>
      </w:ins>
      <w:ins w:id="32" w:author="Praggastis, Brenda" w:date="2020-12-09T11:23:00Z">
        <w:r>
          <w:t xml:space="preserve">multi-node scaling of HNX using PNNL HPC projects </w:t>
        </w:r>
      </w:ins>
      <w:ins w:id="33" w:author="Praggastis, Brenda" w:date="2020-12-09T11:24:00Z">
        <w:r>
          <w:t xml:space="preserve">such as SHAD/SHADES or </w:t>
        </w:r>
      </w:ins>
      <w:ins w:id="34" w:author="Praggastis, Brenda" w:date="2020-12-09T11:25:00Z">
        <w:r>
          <w:t xml:space="preserve">an </w:t>
        </w:r>
      </w:ins>
      <w:ins w:id="35" w:author="Praggastis, Brenda" w:date="2020-12-09T11:26:00Z">
        <w:r w:rsidR="008A2FD2">
          <w:t xml:space="preserve">existing </w:t>
        </w:r>
      </w:ins>
      <w:proofErr w:type="spellStart"/>
      <w:ins w:id="36" w:author="Praggastis, Brenda" w:date="2020-12-09T11:25:00Z">
        <w:r>
          <w:t>OpenSHMEM</w:t>
        </w:r>
        <w:proofErr w:type="spellEnd"/>
        <w:r>
          <w:t xml:space="preserve"> Implementation</w:t>
        </w:r>
      </w:ins>
      <w:ins w:id="37" w:author="Praggastis, Brenda" w:date="2020-12-09T11:26:00Z">
        <w:r w:rsidR="008A2FD2">
          <w:t>.</w:t>
        </w:r>
      </w:ins>
    </w:p>
    <w:p w14:paraId="08C61014" w14:textId="63D23102" w:rsidR="00E77706" w:rsidRDefault="00E77706" w:rsidP="00E14481">
      <w:pPr>
        <w:pStyle w:val="Heading2"/>
      </w:pPr>
      <w:r>
        <w:t xml:space="preserve">Task </w:t>
      </w:r>
      <w:r w:rsidR="00420168">
        <w:t>4</w:t>
      </w:r>
      <w:r>
        <w:t xml:space="preserve">: </w:t>
      </w:r>
      <w:r w:rsidR="008148F4">
        <w:t>Human-Computer Interaction</w:t>
      </w:r>
    </w:p>
    <w:p w14:paraId="773FABFE" w14:textId="69884F7B" w:rsidR="00DE66B9" w:rsidRDefault="008148F4" w:rsidP="00DE66B9">
      <w:pPr>
        <w:rPr>
          <w:ins w:id="38" w:author="Praggastis, Brenda" w:date="2020-12-09T11:26:00Z"/>
        </w:rPr>
      </w:pPr>
      <w:r>
        <w:t xml:space="preserve">Focus is on improvements to HNX interfaces. </w:t>
      </w:r>
    </w:p>
    <w:p w14:paraId="2D5E1646" w14:textId="743AD25B" w:rsidR="008A2FD2" w:rsidRDefault="008A2FD2" w:rsidP="008A2FD2">
      <w:pPr>
        <w:pStyle w:val="ListParagraph"/>
        <w:numPr>
          <w:ilvl w:val="0"/>
          <w:numId w:val="7"/>
        </w:numPr>
        <w:rPr>
          <w:ins w:id="39" w:author="Praggastis, Brenda" w:date="2020-12-09T11:27:00Z"/>
        </w:rPr>
      </w:pPr>
      <w:ins w:id="40" w:author="Praggastis, Brenda" w:date="2020-12-09T11:26:00Z">
        <w:r>
          <w:t xml:space="preserve">Create seamless interface within </w:t>
        </w:r>
      </w:ins>
      <w:ins w:id="41" w:author="Praggastis, Brenda" w:date="2020-12-09T11:28:00Z">
        <w:r>
          <w:t>the Python-</w:t>
        </w:r>
      </w:ins>
      <w:proofErr w:type="spellStart"/>
      <w:ins w:id="42" w:author="Praggastis, Brenda" w:date="2020-12-09T11:26:00Z">
        <w:r>
          <w:t>Jupyter</w:t>
        </w:r>
        <w:proofErr w:type="spellEnd"/>
        <w:r>
          <w:t xml:space="preserve"> environment to </w:t>
        </w:r>
      </w:ins>
      <w:ins w:id="43" w:author="Praggastis, Brenda" w:date="2020-12-09T11:27:00Z">
        <w:r>
          <w:t>query and analyze hypergraphs at scale.</w:t>
        </w:r>
      </w:ins>
    </w:p>
    <w:p w14:paraId="2E0E413D" w14:textId="155228A1" w:rsidR="008A2FD2" w:rsidRDefault="008A2FD2" w:rsidP="008A2FD2">
      <w:pPr>
        <w:pStyle w:val="ListParagraph"/>
        <w:numPr>
          <w:ilvl w:val="0"/>
          <w:numId w:val="7"/>
        </w:numPr>
        <w:rPr>
          <w:ins w:id="44" w:author="Praggastis, Brenda" w:date="2020-12-09T11:27:00Z"/>
        </w:rPr>
      </w:pPr>
      <w:ins w:id="45" w:author="Praggastis, Brenda" w:date="2020-12-09T11:27:00Z">
        <w:r>
          <w:t xml:space="preserve">Implement interactive </w:t>
        </w:r>
        <w:proofErr w:type="spellStart"/>
        <w:r>
          <w:t>jupyter</w:t>
        </w:r>
        <w:proofErr w:type="spellEnd"/>
        <w:r>
          <w:t xml:space="preserve"> widgets for visual exploration of data</w:t>
        </w:r>
      </w:ins>
    </w:p>
    <w:p w14:paraId="0BED6496" w14:textId="0406486F" w:rsidR="008A2FD2" w:rsidRDefault="008A2FD2" w:rsidP="008A2FD2">
      <w:pPr>
        <w:pStyle w:val="ListParagraph"/>
        <w:numPr>
          <w:ilvl w:val="0"/>
          <w:numId w:val="7"/>
        </w:numPr>
        <w:pPrChange w:id="46" w:author="Praggastis, Brenda" w:date="2020-12-09T11:26:00Z">
          <w:pPr/>
        </w:pPrChange>
      </w:pPr>
      <w:ins w:id="47" w:author="Praggastis, Brenda" w:date="2020-12-09T11:28:00Z">
        <w:r>
          <w:t xml:space="preserve">Develop domain specific </w:t>
        </w:r>
        <w:proofErr w:type="spellStart"/>
        <w:r>
          <w:t>jupyter</w:t>
        </w:r>
        <w:proofErr w:type="spellEnd"/>
        <w:r>
          <w:t xml:space="preserve"> notebooks </w:t>
        </w:r>
      </w:ins>
    </w:p>
    <w:sectPr w:rsidR="008A2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5007" w14:textId="77777777" w:rsidR="00D91A20" w:rsidRDefault="00D91A20" w:rsidP="00C62352">
      <w:pPr>
        <w:spacing w:after="0" w:line="240" w:lineRule="auto"/>
      </w:pPr>
      <w:r>
        <w:separator/>
      </w:r>
    </w:p>
  </w:endnote>
  <w:endnote w:type="continuationSeparator" w:id="0">
    <w:p w14:paraId="4DA760E2" w14:textId="77777777" w:rsidR="00D91A20" w:rsidRDefault="00D91A20" w:rsidP="00C6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D4BE8" w14:textId="77777777" w:rsidR="00D91A20" w:rsidRDefault="00D91A20" w:rsidP="00C62352">
      <w:pPr>
        <w:spacing w:after="0" w:line="240" w:lineRule="auto"/>
      </w:pPr>
      <w:r>
        <w:separator/>
      </w:r>
    </w:p>
  </w:footnote>
  <w:footnote w:type="continuationSeparator" w:id="0">
    <w:p w14:paraId="77FBD1B0" w14:textId="77777777" w:rsidR="00D91A20" w:rsidRDefault="00D91A20" w:rsidP="00C62352">
      <w:pPr>
        <w:spacing w:after="0" w:line="240" w:lineRule="auto"/>
      </w:pPr>
      <w:r>
        <w:continuationSeparator/>
      </w:r>
    </w:p>
  </w:footnote>
  <w:footnote w:id="1">
    <w:p w14:paraId="33D1D3A4" w14:textId="56B0F3AF" w:rsidR="00C62352" w:rsidRDefault="00C62352">
      <w:pPr>
        <w:pStyle w:val="FootnoteText"/>
      </w:pPr>
      <w:r>
        <w:rPr>
          <w:rStyle w:val="FootnoteReference"/>
        </w:rPr>
        <w:footnoteRef/>
      </w:r>
      <w:r>
        <w:t xml:space="preserve"> </w:t>
      </w:r>
      <w:r w:rsidRPr="00C62352">
        <w:t>The material contained here is submitted for informational purposes and is not binding on Pacific Northwest National Laboratory, or the U.S. Department of Energy.  Binding commitments can only be made by the submission of a formal proposal which sets forth a specific Statement of Work, estimated cost, and contract documents, and which is signed by a Pacific Northwest National Laboratory Contracting Officer and transmitted by the U.S. Department of Energy.</w:t>
      </w:r>
    </w:p>
  </w:footnote>
  <w:footnote w:id="2">
    <w:p w14:paraId="669A3C5A" w14:textId="7A4AFB7B" w:rsidR="00C62352" w:rsidRDefault="00C62352">
      <w:pPr>
        <w:pStyle w:val="FootnoteText"/>
      </w:pPr>
      <w:r>
        <w:rPr>
          <w:rStyle w:val="FootnoteReference"/>
        </w:rPr>
        <w:footnoteRef/>
      </w:r>
      <w:r>
        <w:t xml:space="preserve"> </w:t>
      </w:r>
      <w:hyperlink r:id="rId1" w:history="1">
        <w:r w:rsidRPr="003B35B8">
          <w:rPr>
            <w:rStyle w:val="Hyperlink"/>
          </w:rPr>
          <w:t>https://github.com/pnnl/HyperNetX</w:t>
        </w:r>
      </w:hyperlink>
      <w:r>
        <w:t xml:space="preserve"> </w:t>
      </w:r>
    </w:p>
  </w:footnote>
  <w:footnote w:id="3">
    <w:p w14:paraId="4310C4DB" w14:textId="473283B8" w:rsidR="008979CF" w:rsidRDefault="008979CF" w:rsidP="0067013B">
      <w:pPr>
        <w:pStyle w:val="FootnoteText"/>
      </w:pPr>
      <w:r>
        <w:rPr>
          <w:rStyle w:val="FootnoteReference"/>
        </w:rPr>
        <w:footnoteRef/>
      </w:r>
      <w:r>
        <w:t xml:space="preserve"> </w:t>
      </w:r>
      <w:r w:rsidR="0067013B">
        <w:t xml:space="preserve">C. Joslyn, S. Aksoy, D. Arendt, L. Jenkins, B. Praggastis, E. Purvine, M. Zalewski. High Performance Hypergraph Analytics of Domain Name System Relationships, </w:t>
      </w:r>
      <w:r w:rsidR="0067013B" w:rsidRPr="0067013B">
        <w:rPr>
          <w:i/>
        </w:rPr>
        <w:t>HICSS Symposium on Cybersecurity Big Data Analytics</w:t>
      </w:r>
      <w:r w:rsidR="0067013B">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7FB"/>
    <w:multiLevelType w:val="hybridMultilevel"/>
    <w:tmpl w:val="AEFE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667B"/>
    <w:multiLevelType w:val="hybridMultilevel"/>
    <w:tmpl w:val="ACC2F8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A34F75"/>
    <w:multiLevelType w:val="hybridMultilevel"/>
    <w:tmpl w:val="177E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B2"/>
    <w:multiLevelType w:val="hybridMultilevel"/>
    <w:tmpl w:val="4FD0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023DB"/>
    <w:multiLevelType w:val="hybridMultilevel"/>
    <w:tmpl w:val="AC18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B5460E"/>
    <w:multiLevelType w:val="hybridMultilevel"/>
    <w:tmpl w:val="92FE93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AC7F08"/>
    <w:multiLevelType w:val="hybridMultilevel"/>
    <w:tmpl w:val="2F24C5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ggastis, Brenda">
    <w15:presenceInfo w15:providerId="AD" w15:userId="S::brenda.praggastis@pnnl.gov::ba90107d-1d2c-483d-b48a-24c339d5f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B1"/>
    <w:rsid w:val="000306D6"/>
    <w:rsid w:val="00035F7A"/>
    <w:rsid w:val="00070EE0"/>
    <w:rsid w:val="00092F3F"/>
    <w:rsid w:val="0009352D"/>
    <w:rsid w:val="0009629A"/>
    <w:rsid w:val="000B7CB1"/>
    <w:rsid w:val="000D0413"/>
    <w:rsid w:val="001D2A67"/>
    <w:rsid w:val="002026DC"/>
    <w:rsid w:val="002402A9"/>
    <w:rsid w:val="002E49C0"/>
    <w:rsid w:val="003A5F4C"/>
    <w:rsid w:val="003B2859"/>
    <w:rsid w:val="003E45EF"/>
    <w:rsid w:val="00420168"/>
    <w:rsid w:val="00441B9F"/>
    <w:rsid w:val="004502CA"/>
    <w:rsid w:val="004820A8"/>
    <w:rsid w:val="0048633B"/>
    <w:rsid w:val="004A324E"/>
    <w:rsid w:val="004B6149"/>
    <w:rsid w:val="004E37DB"/>
    <w:rsid w:val="004F1036"/>
    <w:rsid w:val="004F374A"/>
    <w:rsid w:val="00515A56"/>
    <w:rsid w:val="00581F5A"/>
    <w:rsid w:val="00593455"/>
    <w:rsid w:val="005B481C"/>
    <w:rsid w:val="005C35E0"/>
    <w:rsid w:val="005D1325"/>
    <w:rsid w:val="00660287"/>
    <w:rsid w:val="0067013B"/>
    <w:rsid w:val="0069080C"/>
    <w:rsid w:val="006D24CE"/>
    <w:rsid w:val="006E6F80"/>
    <w:rsid w:val="00722759"/>
    <w:rsid w:val="00735E61"/>
    <w:rsid w:val="00756BE7"/>
    <w:rsid w:val="00797379"/>
    <w:rsid w:val="007A57A7"/>
    <w:rsid w:val="007B5DE9"/>
    <w:rsid w:val="007D6B6E"/>
    <w:rsid w:val="007E69C0"/>
    <w:rsid w:val="008148F4"/>
    <w:rsid w:val="00824151"/>
    <w:rsid w:val="00883FA1"/>
    <w:rsid w:val="008979CF"/>
    <w:rsid w:val="008A2FD2"/>
    <w:rsid w:val="008C78F9"/>
    <w:rsid w:val="0090260A"/>
    <w:rsid w:val="009416F1"/>
    <w:rsid w:val="00975F52"/>
    <w:rsid w:val="009B2BC2"/>
    <w:rsid w:val="009F71DF"/>
    <w:rsid w:val="00A132EC"/>
    <w:rsid w:val="00A21309"/>
    <w:rsid w:val="00A64BEB"/>
    <w:rsid w:val="00A65F3D"/>
    <w:rsid w:val="00AD62AE"/>
    <w:rsid w:val="00B15B9D"/>
    <w:rsid w:val="00B2799E"/>
    <w:rsid w:val="00B348FF"/>
    <w:rsid w:val="00B85B85"/>
    <w:rsid w:val="00B9714F"/>
    <w:rsid w:val="00BE425A"/>
    <w:rsid w:val="00C04079"/>
    <w:rsid w:val="00C205FD"/>
    <w:rsid w:val="00C262F8"/>
    <w:rsid w:val="00C62352"/>
    <w:rsid w:val="00C63821"/>
    <w:rsid w:val="00C73B55"/>
    <w:rsid w:val="00CA2E43"/>
    <w:rsid w:val="00D87DD1"/>
    <w:rsid w:val="00D91A20"/>
    <w:rsid w:val="00DB18E6"/>
    <w:rsid w:val="00DE66B9"/>
    <w:rsid w:val="00E03EAF"/>
    <w:rsid w:val="00E14481"/>
    <w:rsid w:val="00E50B76"/>
    <w:rsid w:val="00E51522"/>
    <w:rsid w:val="00E65EB2"/>
    <w:rsid w:val="00E77706"/>
    <w:rsid w:val="00EC2FF2"/>
    <w:rsid w:val="00ED4F16"/>
    <w:rsid w:val="00EF2F40"/>
    <w:rsid w:val="00F020FC"/>
    <w:rsid w:val="00F27BDA"/>
    <w:rsid w:val="00F330C9"/>
    <w:rsid w:val="00F476E3"/>
    <w:rsid w:val="00F72B6B"/>
    <w:rsid w:val="00F96FF6"/>
    <w:rsid w:val="00FB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BB92"/>
  <w15:chartTrackingRefBased/>
  <w15:docId w15:val="{DBF4D5DD-9027-4AC9-821B-FA09B5AA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3455"/>
    <w:pPr>
      <w:ind w:left="720"/>
      <w:contextualSpacing/>
    </w:pPr>
  </w:style>
  <w:style w:type="character" w:customStyle="1" w:styleId="Heading2Char">
    <w:name w:val="Heading 2 Char"/>
    <w:basedOn w:val="DefaultParagraphFont"/>
    <w:link w:val="Heading2"/>
    <w:uiPriority w:val="9"/>
    <w:rsid w:val="007973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6F8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820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A8"/>
    <w:rPr>
      <w:rFonts w:ascii="Segoe UI" w:hAnsi="Segoe UI" w:cs="Segoe UI"/>
      <w:sz w:val="18"/>
      <w:szCs w:val="18"/>
    </w:rPr>
  </w:style>
  <w:style w:type="character" w:styleId="CommentReference">
    <w:name w:val="annotation reference"/>
    <w:basedOn w:val="DefaultParagraphFont"/>
    <w:uiPriority w:val="99"/>
    <w:semiHidden/>
    <w:unhideWhenUsed/>
    <w:rsid w:val="004820A8"/>
    <w:rPr>
      <w:sz w:val="16"/>
      <w:szCs w:val="16"/>
    </w:rPr>
  </w:style>
  <w:style w:type="paragraph" w:styleId="CommentText">
    <w:name w:val="annotation text"/>
    <w:basedOn w:val="Normal"/>
    <w:link w:val="CommentTextChar"/>
    <w:uiPriority w:val="99"/>
    <w:semiHidden/>
    <w:unhideWhenUsed/>
    <w:rsid w:val="004820A8"/>
    <w:pPr>
      <w:spacing w:line="240" w:lineRule="auto"/>
    </w:pPr>
    <w:rPr>
      <w:sz w:val="20"/>
      <w:szCs w:val="20"/>
    </w:rPr>
  </w:style>
  <w:style w:type="character" w:customStyle="1" w:styleId="CommentTextChar">
    <w:name w:val="Comment Text Char"/>
    <w:basedOn w:val="DefaultParagraphFont"/>
    <w:link w:val="CommentText"/>
    <w:uiPriority w:val="99"/>
    <w:semiHidden/>
    <w:rsid w:val="004820A8"/>
    <w:rPr>
      <w:sz w:val="20"/>
      <w:szCs w:val="20"/>
    </w:rPr>
  </w:style>
  <w:style w:type="paragraph" w:styleId="CommentSubject">
    <w:name w:val="annotation subject"/>
    <w:basedOn w:val="CommentText"/>
    <w:next w:val="CommentText"/>
    <w:link w:val="CommentSubjectChar"/>
    <w:uiPriority w:val="99"/>
    <w:semiHidden/>
    <w:unhideWhenUsed/>
    <w:rsid w:val="004820A8"/>
    <w:rPr>
      <w:b/>
      <w:bCs/>
    </w:rPr>
  </w:style>
  <w:style w:type="character" w:customStyle="1" w:styleId="CommentSubjectChar">
    <w:name w:val="Comment Subject Char"/>
    <w:basedOn w:val="CommentTextChar"/>
    <w:link w:val="CommentSubject"/>
    <w:uiPriority w:val="99"/>
    <w:semiHidden/>
    <w:rsid w:val="004820A8"/>
    <w:rPr>
      <w:b/>
      <w:bCs/>
      <w:sz w:val="20"/>
      <w:szCs w:val="20"/>
    </w:rPr>
  </w:style>
  <w:style w:type="character" w:styleId="Hyperlink">
    <w:name w:val="Hyperlink"/>
    <w:basedOn w:val="DefaultParagraphFont"/>
    <w:uiPriority w:val="99"/>
    <w:unhideWhenUsed/>
    <w:rsid w:val="00C62352"/>
    <w:rPr>
      <w:color w:val="0563C1" w:themeColor="hyperlink"/>
      <w:u w:val="single"/>
    </w:rPr>
  </w:style>
  <w:style w:type="paragraph" w:styleId="FootnoteText">
    <w:name w:val="footnote text"/>
    <w:basedOn w:val="Normal"/>
    <w:link w:val="FootnoteTextChar"/>
    <w:uiPriority w:val="99"/>
    <w:semiHidden/>
    <w:unhideWhenUsed/>
    <w:rsid w:val="00C623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2352"/>
    <w:rPr>
      <w:sz w:val="20"/>
      <w:szCs w:val="20"/>
    </w:rPr>
  </w:style>
  <w:style w:type="character" w:styleId="FootnoteReference">
    <w:name w:val="footnote reference"/>
    <w:basedOn w:val="DefaultParagraphFont"/>
    <w:uiPriority w:val="99"/>
    <w:semiHidden/>
    <w:unhideWhenUsed/>
    <w:rsid w:val="00C623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nnl/HyperNe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45A4B-FDBA-3B41-B555-4AEBF5E05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Purvine, Emilie</dc:creator>
  <cp:keywords/>
  <dc:description/>
  <cp:lastModifiedBy>Praggastis, Brenda</cp:lastModifiedBy>
  <cp:revision>3</cp:revision>
  <dcterms:created xsi:type="dcterms:W3CDTF">2020-12-09T19:04:00Z</dcterms:created>
  <dcterms:modified xsi:type="dcterms:W3CDTF">2020-12-09T19:29:00Z</dcterms:modified>
</cp:coreProperties>
</file>