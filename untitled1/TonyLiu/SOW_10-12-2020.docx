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29DA" w14:textId="2FB09CF2" w:rsidR="00457BB4" w:rsidRPr="009C6B16" w:rsidRDefault="001D28B9" w:rsidP="00457BB4">
      <w:pPr>
        <w:pStyle w:val="Heading1"/>
        <w:jc w:val="center"/>
        <w:rPr>
          <w:b/>
          <w:bCs/>
          <w:color w:val="auto"/>
        </w:rPr>
      </w:pPr>
      <w:r w:rsidRPr="009C6B16">
        <w:rPr>
          <w:b/>
          <w:bCs/>
          <w:color w:val="auto"/>
        </w:rPr>
        <w:t>S</w:t>
      </w:r>
      <w:r w:rsidR="00D34942" w:rsidRPr="009C6B16">
        <w:rPr>
          <w:b/>
          <w:bCs/>
          <w:color w:val="auto"/>
        </w:rPr>
        <w:t>tatement of Work</w:t>
      </w:r>
    </w:p>
    <w:p w14:paraId="77A26716" w14:textId="74849D89" w:rsidR="001D28B9" w:rsidRPr="009C6B16" w:rsidRDefault="00D34942" w:rsidP="00457BB4">
      <w:pPr>
        <w:pStyle w:val="Heading2"/>
        <w:jc w:val="center"/>
        <w:rPr>
          <w:b/>
          <w:bCs/>
          <w:color w:val="auto"/>
        </w:rPr>
      </w:pPr>
      <w:r w:rsidRPr="009C6B16">
        <w:rPr>
          <w:b/>
          <w:bCs/>
          <w:color w:val="auto"/>
        </w:rPr>
        <w:t xml:space="preserve">Tony Liu </w:t>
      </w:r>
      <w:r w:rsidR="001D28B9" w:rsidRPr="009C6B16">
        <w:rPr>
          <w:b/>
          <w:bCs/>
          <w:color w:val="auto"/>
        </w:rPr>
        <w:t>(RA)</w:t>
      </w:r>
      <w:r w:rsidR="00457BB4" w:rsidRPr="009C6B16">
        <w:rPr>
          <w:b/>
          <w:bCs/>
          <w:color w:val="auto"/>
        </w:rPr>
        <w:t xml:space="preserve"> </w:t>
      </w:r>
      <w:r w:rsidR="00457BB4" w:rsidRPr="009C6B16">
        <w:rPr>
          <w:b/>
          <w:bCs/>
          <w:color w:val="auto"/>
        </w:rPr>
        <w:br/>
      </w:r>
      <w:r w:rsidR="001D28B9" w:rsidRPr="009C6B16">
        <w:rPr>
          <w:b/>
          <w:bCs/>
          <w:color w:val="auto"/>
        </w:rPr>
        <w:t>Hypernets Project</w:t>
      </w:r>
      <w:r w:rsidR="0063022D" w:rsidRPr="009C6B16">
        <w:rPr>
          <w:b/>
          <w:bCs/>
          <w:color w:val="auto"/>
        </w:rPr>
        <w:br/>
        <w:t xml:space="preserve">OCT </w:t>
      </w:r>
      <w:del w:id="0" w:author="Deal, Linda K" w:date="2020-10-12T16:08:00Z">
        <w:r w:rsidR="007858B8" w:rsidRPr="009C6B16" w:rsidDel="009C6B16">
          <w:rPr>
            <w:b/>
            <w:bCs/>
            <w:color w:val="auto"/>
          </w:rPr>
          <w:delText>8</w:delText>
        </w:r>
        <w:r w:rsidR="0063022D" w:rsidRPr="009C6B16" w:rsidDel="009C6B16">
          <w:rPr>
            <w:b/>
            <w:bCs/>
            <w:color w:val="auto"/>
          </w:rPr>
          <w:delText xml:space="preserve"> </w:delText>
        </w:r>
      </w:del>
      <w:ins w:id="1" w:author="Deal, Linda K" w:date="2020-10-12T16:08:00Z">
        <w:r w:rsidR="009C6B16">
          <w:rPr>
            <w:b/>
            <w:bCs/>
            <w:color w:val="auto"/>
          </w:rPr>
          <w:t>12,</w:t>
        </w:r>
        <w:r w:rsidR="009C6B16" w:rsidRPr="009C6B16">
          <w:rPr>
            <w:b/>
            <w:bCs/>
            <w:color w:val="auto"/>
          </w:rPr>
          <w:t xml:space="preserve"> </w:t>
        </w:r>
      </w:ins>
      <w:r w:rsidR="0063022D" w:rsidRPr="009C6B16">
        <w:rPr>
          <w:b/>
          <w:bCs/>
          <w:color w:val="auto"/>
        </w:rPr>
        <w:t>2020</w:t>
      </w:r>
    </w:p>
    <w:p w14:paraId="69893539" w14:textId="4FCBB116" w:rsidR="00D34942" w:rsidRDefault="00D34942"/>
    <w:p w14:paraId="5455699D" w14:textId="1FBAFC49" w:rsidR="00D34942" w:rsidRDefault="001D28B9" w:rsidP="00D34942">
      <w:r>
        <w:t xml:space="preserve">Hypernets </w:t>
      </w:r>
      <w:r w:rsidR="00D34942">
        <w:t xml:space="preserve">is a research project advancing the theory and application of hypergraphs as models for complex multiway data. The primary </w:t>
      </w:r>
      <w:r>
        <w:t xml:space="preserve">DEC 2020 </w:t>
      </w:r>
      <w:r w:rsidR="00D34942">
        <w:t xml:space="preserve">deliverable </w:t>
      </w:r>
      <w:r w:rsidR="007858B8">
        <w:t xml:space="preserve">for Hypernets </w:t>
      </w:r>
      <w:r w:rsidR="00D34942">
        <w:t xml:space="preserve">is an </w:t>
      </w:r>
      <w:r w:rsidR="00E93850">
        <w:t>updated release</w:t>
      </w:r>
      <w:r w:rsidR="00D34942">
        <w:t xml:space="preserve"> of PNNL’s open sourced Python library, HyperNetX</w:t>
      </w:r>
      <w:r w:rsidR="00E93850">
        <w:t xml:space="preserve"> (HNX)</w:t>
      </w:r>
      <w:r w:rsidR="00D34942">
        <w:t xml:space="preserve">, </w:t>
      </w:r>
      <w:r w:rsidR="00703A0F">
        <w:t xml:space="preserve">a collection of methods and classes </w:t>
      </w:r>
      <w:r w:rsidR="00D34942">
        <w:t xml:space="preserve">for </w:t>
      </w:r>
      <w:r w:rsidR="00703A0F">
        <w:t xml:space="preserve">the </w:t>
      </w:r>
      <w:r w:rsidR="00D34942">
        <w:t>analysis of data model</w:t>
      </w:r>
      <w:r w:rsidR="00703A0F">
        <w:t>ed</w:t>
      </w:r>
      <w:r w:rsidR="00D34942">
        <w:t xml:space="preserve"> as </w:t>
      </w:r>
      <w:r w:rsidR="00703A0F">
        <w:t xml:space="preserve">a </w:t>
      </w:r>
      <w:r w:rsidR="00D34942">
        <w:t>hypergraph</w:t>
      </w:r>
      <w:r w:rsidR="00E93850">
        <w:t>.</w:t>
      </w:r>
      <w:r w:rsidR="00D34942">
        <w:t xml:space="preserve"> </w:t>
      </w:r>
      <w:r w:rsidR="00E93850">
        <w:t xml:space="preserve">The new version will </w:t>
      </w:r>
      <w:r w:rsidR="007F28A7">
        <w:t>include</w:t>
      </w:r>
      <w:r w:rsidR="00E93850">
        <w:t xml:space="preserve"> optimized methods written in C++ and bound to a Python namespace for seamless integration into the existing framework. </w:t>
      </w:r>
      <w:r w:rsidR="007F28A7">
        <w:t>The optimized framework will</w:t>
      </w:r>
      <w:r w:rsidR="00E93850">
        <w:t xml:space="preserve"> support the </w:t>
      </w:r>
      <w:r w:rsidR="00703A0F">
        <w:t xml:space="preserve">practical </w:t>
      </w:r>
      <w:r w:rsidR="00E93850">
        <w:t xml:space="preserve">use of HNX on </w:t>
      </w:r>
      <w:r w:rsidR="00703A0F">
        <w:t>very large datasets, increasing its usefulness to our sponsor.</w:t>
      </w:r>
    </w:p>
    <w:p w14:paraId="076EE845" w14:textId="44D14102" w:rsidR="001D28B9" w:rsidRDefault="001D28B9" w:rsidP="00D34942"/>
    <w:p w14:paraId="12D7F77F" w14:textId="207BF3FE" w:rsidR="0063022D" w:rsidRDefault="0063022D" w:rsidP="0063022D">
      <w:r>
        <w:t>RA will report to Tech Lead Brenda Praggastis as supervisor, backed up by Task Lead Cliff Joslyn and Project Manager Brian Kritzstein. RA’s academic advisors Prof. G</w:t>
      </w:r>
      <w:r w:rsidRPr="001D28B9">
        <w:t>ebremedhin</w:t>
      </w:r>
      <w:r>
        <w:t xml:space="preserve"> (WSU) and Prof. Lumsdaine (UW) will be fully informed and consulted. RA will coordinate with project practices for software management and development (e.g. stash) and </w:t>
      </w:r>
      <w:r w:rsidR="007858B8">
        <w:t xml:space="preserve">(virtually) </w:t>
      </w:r>
      <w:r>
        <w:t>attend project meetings.</w:t>
      </w:r>
    </w:p>
    <w:p w14:paraId="023E7B7D" w14:textId="77777777" w:rsidR="0063022D" w:rsidRDefault="0063022D" w:rsidP="0063022D"/>
    <w:p w14:paraId="2AB7CE6F" w14:textId="709A1F2B" w:rsidR="001D28B9" w:rsidRDefault="001D28B9" w:rsidP="00D34942">
      <w:r>
        <w:t>The following task list and deliverable</w:t>
      </w:r>
      <w:r w:rsidR="00FA762F">
        <w:t>s</w:t>
      </w:r>
      <w:r>
        <w:t xml:space="preserve"> are an initial consideration, to be negotiated flexibly with the RA, Praggastis, Joslyn, and academic advisor</w:t>
      </w:r>
      <w:r w:rsidR="0063022D">
        <w:t>s, to be revisited as conditions warrant</w:t>
      </w:r>
      <w:r>
        <w:t>.</w:t>
      </w:r>
    </w:p>
    <w:p w14:paraId="36EFD870" w14:textId="2A4F05FF" w:rsidR="001D28B9" w:rsidRDefault="001D28B9" w:rsidP="00D34942"/>
    <w:p w14:paraId="6B22C9BF" w14:textId="0166223A" w:rsidR="001D28B9" w:rsidRPr="001D28B9" w:rsidRDefault="001D28B9" w:rsidP="00D34942">
      <w:pPr>
        <w:rPr>
          <w:b/>
          <w:bCs/>
        </w:rPr>
      </w:pPr>
      <w:r w:rsidRPr="001D28B9">
        <w:rPr>
          <w:b/>
          <w:bCs/>
        </w:rPr>
        <w:t>TASKS</w:t>
      </w:r>
    </w:p>
    <w:p w14:paraId="463BA91E" w14:textId="79D3B784" w:rsidR="001D28B9" w:rsidRDefault="001D28B9" w:rsidP="00D34942"/>
    <w:p w14:paraId="7E8F0219" w14:textId="7DB831FE" w:rsidR="00FA762F" w:rsidRDefault="007858B8" w:rsidP="001D28B9">
      <w:pPr>
        <w:pStyle w:val="ListParagraph"/>
        <w:numPr>
          <w:ilvl w:val="0"/>
          <w:numId w:val="2"/>
        </w:numPr>
      </w:pPr>
      <w:r>
        <w:t xml:space="preserve">Consult with </w:t>
      </w:r>
      <w:r w:rsidR="001D28B9">
        <w:t>project staff on</w:t>
      </w:r>
      <w:r w:rsidR="00FA762F">
        <w:t>:</w:t>
      </w:r>
    </w:p>
    <w:p w14:paraId="12950FD7" w14:textId="1F618518" w:rsidR="00453FC2" w:rsidRDefault="00FA762F" w:rsidP="00FA762F">
      <w:pPr>
        <w:pStyle w:val="ListParagraph"/>
        <w:numPr>
          <w:ilvl w:val="1"/>
          <w:numId w:val="2"/>
        </w:numPr>
      </w:pPr>
      <w:r>
        <w:t>E</w:t>
      </w:r>
      <w:r w:rsidR="007F28A7">
        <w:t>fficient</w:t>
      </w:r>
      <w:r w:rsidR="00703A0F">
        <w:t xml:space="preserve"> data structure</w:t>
      </w:r>
      <w:r w:rsidR="001D28B9">
        <w:t>s</w:t>
      </w:r>
      <w:r w:rsidR="00703A0F">
        <w:t xml:space="preserve"> for </w:t>
      </w:r>
      <w:r w:rsidR="007F28A7">
        <w:t>static (</w:t>
      </w:r>
      <w:r w:rsidR="00703A0F">
        <w:t>immutable</w:t>
      </w:r>
      <w:r w:rsidR="007F28A7">
        <w:t>)</w:t>
      </w:r>
      <w:r w:rsidR="00703A0F">
        <w:t xml:space="preserve"> hypergraphs with core functions supported by the C++ backend</w:t>
      </w:r>
      <w:r w:rsidR="007F28A7">
        <w:t xml:space="preserve">. </w:t>
      </w:r>
    </w:p>
    <w:p w14:paraId="2FF19D8E" w14:textId="39D94F86" w:rsidR="001D28B9" w:rsidRDefault="001D28B9" w:rsidP="00FA762F">
      <w:pPr>
        <w:pStyle w:val="ListParagraph"/>
        <w:numPr>
          <w:ilvl w:val="1"/>
          <w:numId w:val="2"/>
        </w:numPr>
      </w:pPr>
      <w:proofErr w:type="spellStart"/>
      <w:r>
        <w:t>PyBind</w:t>
      </w:r>
      <w:proofErr w:type="spellEnd"/>
      <w:r>
        <w:t xml:space="preserve"> module linking the C++ backend to a Python namespace. </w:t>
      </w:r>
    </w:p>
    <w:p w14:paraId="0EE5BF51" w14:textId="20D877BE" w:rsidR="00453FC2" w:rsidRDefault="007858B8" w:rsidP="009A702B">
      <w:pPr>
        <w:pStyle w:val="ListParagraph"/>
        <w:numPr>
          <w:ilvl w:val="0"/>
          <w:numId w:val="2"/>
        </w:numPr>
      </w:pPr>
      <w:r>
        <w:t>Code h</w:t>
      </w:r>
      <w:r w:rsidR="001D28B9">
        <w:t xml:space="preserve">ypergraph algorithms in </w:t>
      </w:r>
      <w:r w:rsidR="00C30B61">
        <w:t>C++</w:t>
      </w:r>
      <w:r w:rsidR="007F28A7">
        <w:t xml:space="preserve"> for static hypergraphs</w:t>
      </w:r>
      <w:r w:rsidR="00C30B61">
        <w:t xml:space="preserve">. </w:t>
      </w:r>
      <w:r>
        <w:t>Specifics TBD, examples of target algorithms include c</w:t>
      </w:r>
      <w:r w:rsidR="00C30B61">
        <w:t>ollapsing nodes and/or edges</w:t>
      </w:r>
      <w:r>
        <w:t xml:space="preserve">, sub-edge reduction and closure, and s-overlap, s-distance, and related hypernetwork methods like </w:t>
      </w:r>
      <w:r w:rsidR="00C30B61">
        <w:t>s-connected components</w:t>
      </w:r>
      <w:r>
        <w:t xml:space="preserve"> and </w:t>
      </w:r>
      <w:r w:rsidR="00C30B61">
        <w:t>s-shortest paths</w:t>
      </w:r>
    </w:p>
    <w:p w14:paraId="7EFF0455" w14:textId="5E125D67" w:rsidR="00C30B61" w:rsidRDefault="00C30B61" w:rsidP="009A702B">
      <w:pPr>
        <w:pStyle w:val="ListParagraph"/>
        <w:numPr>
          <w:ilvl w:val="0"/>
          <w:numId w:val="2"/>
        </w:numPr>
      </w:pPr>
      <w:r>
        <w:t>Repla</w:t>
      </w:r>
      <w:r w:rsidR="007F28A7">
        <w:t xml:space="preserve">ce </w:t>
      </w:r>
      <w:r>
        <w:t xml:space="preserve">current </w:t>
      </w:r>
      <w:proofErr w:type="spellStart"/>
      <w:r>
        <w:t>NetworkX</w:t>
      </w:r>
      <w:proofErr w:type="spellEnd"/>
      <w:r>
        <w:t xml:space="preserve"> dependencies </w:t>
      </w:r>
      <w:r w:rsidR="001D28B9">
        <w:t xml:space="preserve">in HNX hypernetwork science algorithms for static hypergraphs </w:t>
      </w:r>
      <w:r w:rsidR="007F28A7">
        <w:t xml:space="preserve">with </w:t>
      </w:r>
      <w:r w:rsidR="001D28B9">
        <w:t xml:space="preserve">above </w:t>
      </w:r>
      <w:r w:rsidR="007F28A7">
        <w:t>C++ methods</w:t>
      </w:r>
      <w:r>
        <w:t>.</w:t>
      </w:r>
      <w:r w:rsidR="007F28A7">
        <w:t xml:space="preserve"> </w:t>
      </w:r>
      <w:r w:rsidR="007858B8">
        <w:t xml:space="preserve">Specifics TBD, example of target algorithms </w:t>
      </w:r>
      <w:proofErr w:type="gramStart"/>
      <w:r w:rsidR="007858B8">
        <w:t>include</w:t>
      </w:r>
      <w:proofErr w:type="gramEnd"/>
      <w:r w:rsidR="007858B8">
        <w:t xml:space="preserve"> </w:t>
      </w:r>
      <w:r>
        <w:t>s-centralit</w:t>
      </w:r>
      <w:r w:rsidR="007858B8">
        <w:t xml:space="preserve">ies and </w:t>
      </w:r>
      <w:r>
        <w:t>s-eccentricity</w:t>
      </w:r>
    </w:p>
    <w:p w14:paraId="6154063D" w14:textId="43481D9F" w:rsidR="007858B8" w:rsidRDefault="007858B8" w:rsidP="007858B8">
      <w:pPr>
        <w:pStyle w:val="ListParagraph"/>
        <w:numPr>
          <w:ilvl w:val="0"/>
          <w:numId w:val="2"/>
        </w:numPr>
      </w:pPr>
      <w:del w:id="2" w:author="Deal, Linda K" w:date="2020-10-12T16:08:00Z">
        <w:r w:rsidRPr="009A702B" w:rsidDel="009C6B16">
          <w:rPr>
            <w:b/>
            <w:bCs/>
          </w:rPr>
          <w:delText>OPTIONAL:</w:delText>
        </w:r>
        <w:r w:rsidDel="009C6B16">
          <w:delText xml:space="preserve"> </w:delText>
        </w:r>
      </w:del>
      <w:r>
        <w:t xml:space="preserve">Time permitting, replace the current Python implementation for computing mod2 homology groups and </w:t>
      </w:r>
      <w:proofErr w:type="spellStart"/>
      <w:r>
        <w:t>Betti</w:t>
      </w:r>
      <w:proofErr w:type="spellEnd"/>
      <w:r>
        <w:t xml:space="preserve"> numbers with optimized C++ methods.</w:t>
      </w:r>
    </w:p>
    <w:p w14:paraId="26D8ABEB" w14:textId="526FBBFD" w:rsidR="00FA762F" w:rsidRDefault="00FA762F" w:rsidP="001D28B9">
      <w:pPr>
        <w:rPr>
          <w:b/>
          <w:bCs/>
        </w:rPr>
      </w:pPr>
    </w:p>
    <w:p w14:paraId="238BA8C9" w14:textId="69570016" w:rsidR="00FA762F" w:rsidRDefault="00FA762F" w:rsidP="001D28B9">
      <w:pPr>
        <w:rPr>
          <w:b/>
          <w:bCs/>
        </w:rPr>
      </w:pPr>
      <w:r>
        <w:rPr>
          <w:b/>
          <w:bCs/>
        </w:rPr>
        <w:t>DELIVERABLES</w:t>
      </w:r>
    </w:p>
    <w:p w14:paraId="49AB4334" w14:textId="337D303F" w:rsidR="00FA762F" w:rsidRDefault="00FA762F" w:rsidP="001D28B9">
      <w:pPr>
        <w:rPr>
          <w:b/>
          <w:bCs/>
        </w:rPr>
      </w:pPr>
    </w:p>
    <w:p w14:paraId="64B0AD3D" w14:textId="61B2EAE9" w:rsidR="00FA762F" w:rsidRPr="00FA762F" w:rsidRDefault="00FA762F" w:rsidP="00FA762F">
      <w:pPr>
        <w:pStyle w:val="ListParagraph"/>
        <w:numPr>
          <w:ilvl w:val="0"/>
          <w:numId w:val="3"/>
        </w:numPr>
      </w:pPr>
      <w:r w:rsidRPr="00FA762F">
        <w:t>C++ code for hypergraph algorithms and data stru</w:t>
      </w:r>
      <w:r w:rsidR="00BA7F79">
        <w:t>c</w:t>
      </w:r>
      <w:r w:rsidRPr="00FA762F">
        <w:t>tures.</w:t>
      </w:r>
    </w:p>
    <w:p w14:paraId="0E4502CE" w14:textId="151E2EED" w:rsidR="00FA762F" w:rsidRDefault="00FA762F" w:rsidP="00FA762F">
      <w:pPr>
        <w:pStyle w:val="ListParagraph"/>
        <w:numPr>
          <w:ilvl w:val="0"/>
          <w:numId w:val="3"/>
        </w:numPr>
      </w:pPr>
      <w:r w:rsidRPr="00FA762F">
        <w:t xml:space="preserve">Revised HNX </w:t>
      </w:r>
      <w:r w:rsidR="00BA7F79">
        <w:t>P</w:t>
      </w:r>
      <w:r w:rsidRPr="00FA762F">
        <w:t>ython code for C++ back end.</w:t>
      </w:r>
    </w:p>
    <w:p w14:paraId="41FAED0D" w14:textId="339249C7" w:rsidR="007858B8" w:rsidRPr="00FA762F" w:rsidRDefault="007858B8" w:rsidP="007858B8">
      <w:pPr>
        <w:pStyle w:val="ListParagraph"/>
        <w:numPr>
          <w:ilvl w:val="0"/>
          <w:numId w:val="3"/>
        </w:numPr>
      </w:pPr>
      <w:del w:id="3" w:author="Deal, Linda K" w:date="2020-10-12T16:08:00Z">
        <w:r w:rsidRPr="009A702B" w:rsidDel="009C6B16">
          <w:rPr>
            <w:b/>
            <w:bCs/>
          </w:rPr>
          <w:delText>TIME PERMITTING:</w:delText>
        </w:r>
        <w:r w:rsidDel="009C6B16">
          <w:delText xml:space="preserve"> </w:delText>
        </w:r>
      </w:del>
      <w:r w:rsidRPr="00FA762F">
        <w:t>C++ code for mod2 homology groups.</w:t>
      </w:r>
    </w:p>
    <w:p w14:paraId="2854A5F7" w14:textId="77777777" w:rsidR="00FA762F" w:rsidRDefault="00FA762F" w:rsidP="001D28B9">
      <w:pPr>
        <w:rPr>
          <w:b/>
          <w:bCs/>
        </w:rPr>
      </w:pPr>
    </w:p>
    <w:p w14:paraId="61419F5E" w14:textId="4ACEE969" w:rsidR="006A51CA" w:rsidRDefault="006A51CA" w:rsidP="006A51CA">
      <w:pPr>
        <w:rPr>
          <w:b/>
          <w:bCs/>
        </w:rPr>
      </w:pPr>
      <w:r>
        <w:rPr>
          <w:b/>
          <w:bCs/>
        </w:rPr>
        <w:t>LEVEL OF EFFORT</w:t>
      </w:r>
    </w:p>
    <w:p w14:paraId="7EDD2FD1" w14:textId="06805A7E" w:rsidR="006A51CA" w:rsidRDefault="006A51CA" w:rsidP="006A51CA">
      <w:pPr>
        <w:rPr>
          <w:b/>
          <w:bCs/>
        </w:rPr>
      </w:pPr>
    </w:p>
    <w:p w14:paraId="051C471A" w14:textId="5D89EFDD" w:rsidR="006A51CA" w:rsidRPr="006A51CA" w:rsidRDefault="006A51CA" w:rsidP="006A51CA">
      <w:r w:rsidRPr="006A51CA">
        <w:lastRenderedPageBreak/>
        <w:t xml:space="preserve">20 </w:t>
      </w:r>
      <w:proofErr w:type="spellStart"/>
      <w:r w:rsidRPr="006A51CA">
        <w:t>hrs</w:t>
      </w:r>
      <w:proofErr w:type="spellEnd"/>
      <w:r w:rsidRPr="006A51CA">
        <w:t>/</w:t>
      </w:r>
      <w:proofErr w:type="spellStart"/>
      <w:r w:rsidRPr="006A51CA">
        <w:t>wk</w:t>
      </w:r>
      <w:proofErr w:type="spellEnd"/>
    </w:p>
    <w:p w14:paraId="2D8BB6CF" w14:textId="77777777" w:rsidR="006A51CA" w:rsidRDefault="006A51CA" w:rsidP="006A51CA"/>
    <w:p w14:paraId="4DE249F4" w14:textId="775E5308" w:rsidR="001D28B9" w:rsidRPr="001D28B9" w:rsidDel="009C6B16" w:rsidRDefault="001D28B9" w:rsidP="001D28B9">
      <w:pPr>
        <w:rPr>
          <w:del w:id="4" w:author="Deal, Linda K" w:date="2020-10-12T16:08:00Z"/>
          <w:b/>
          <w:bCs/>
        </w:rPr>
      </w:pPr>
      <w:del w:id="5" w:author="Deal, Linda K" w:date="2020-10-12T16:08:00Z">
        <w:r w:rsidRPr="001D28B9" w:rsidDel="009C6B16">
          <w:rPr>
            <w:b/>
            <w:bCs/>
          </w:rPr>
          <w:delText>PERIOD OF PERFORMANCE</w:delText>
        </w:r>
      </w:del>
    </w:p>
    <w:p w14:paraId="7D3BFDDD" w14:textId="78A45024" w:rsidR="001D28B9" w:rsidDel="009C6B16" w:rsidRDefault="001D28B9" w:rsidP="001D28B9">
      <w:pPr>
        <w:rPr>
          <w:del w:id="6" w:author="Deal, Linda K" w:date="2020-10-12T16:08:00Z"/>
        </w:rPr>
      </w:pPr>
    </w:p>
    <w:p w14:paraId="0186FA87" w14:textId="61BAB537" w:rsidR="001D28B9" w:rsidDel="009C6B16" w:rsidRDefault="001D28B9" w:rsidP="001D28B9">
      <w:pPr>
        <w:rPr>
          <w:del w:id="7" w:author="Deal, Linda K" w:date="2020-10-12T16:08:00Z"/>
        </w:rPr>
      </w:pPr>
      <w:del w:id="8" w:author="Deal, Linda K" w:date="2020-10-12T16:08:00Z">
        <w:r w:rsidDel="009C6B16">
          <w:delText>OCT 5 2020 – DEC 31 2020</w:delText>
        </w:r>
      </w:del>
    </w:p>
    <w:p w14:paraId="7469891E" w14:textId="4E510E18" w:rsidR="008B0A9B" w:rsidRDefault="008B0A9B" w:rsidP="008B0A9B">
      <w:bookmarkStart w:id="9" w:name="_GoBack"/>
      <w:bookmarkEnd w:id="9"/>
    </w:p>
    <w:sectPr w:rsidR="008B0A9B" w:rsidSect="00E96FE5">
      <w:headerReference w:type="default" r:id="rId7"/>
      <w:pgSz w:w="12240" w:h="15840"/>
      <w:pgMar w:top="756" w:right="1440" w:bottom="67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8F352" w14:textId="77777777" w:rsidR="00E70C07" w:rsidRDefault="00E70C07" w:rsidP="009C6B16">
      <w:r>
        <w:separator/>
      </w:r>
    </w:p>
  </w:endnote>
  <w:endnote w:type="continuationSeparator" w:id="0">
    <w:p w14:paraId="4913371E" w14:textId="77777777" w:rsidR="00E70C07" w:rsidRDefault="00E70C07" w:rsidP="009C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3931F" w14:textId="77777777" w:rsidR="00E70C07" w:rsidRDefault="00E70C07" w:rsidP="009C6B16">
      <w:r>
        <w:separator/>
      </w:r>
    </w:p>
  </w:footnote>
  <w:footnote w:type="continuationSeparator" w:id="0">
    <w:p w14:paraId="227CFC79" w14:textId="77777777" w:rsidR="00E70C07" w:rsidRDefault="00E70C07" w:rsidP="009C6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5B76E" w14:textId="5C3A053B" w:rsidR="009C6B16" w:rsidRDefault="009C6B16" w:rsidP="009C6B16">
    <w:pPr>
      <w:pStyle w:val="Header"/>
      <w:jc w:val="right"/>
    </w:pPr>
    <w:ins w:id="10" w:author="Deal, Linda K" w:date="2020-10-12T16:07:00Z">
      <w:r>
        <w:t>TO 518605, MTA 379101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04557"/>
    <w:multiLevelType w:val="hybridMultilevel"/>
    <w:tmpl w:val="308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712F2"/>
    <w:multiLevelType w:val="hybridMultilevel"/>
    <w:tmpl w:val="051A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10329"/>
    <w:multiLevelType w:val="hybridMultilevel"/>
    <w:tmpl w:val="9EDE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al, Linda K">
    <w15:presenceInfo w15:providerId="AD" w15:userId="S::linda.deal@pnnl.gov::934e3329-d74c-4d5a-be98-0f5e8495ea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42"/>
    <w:rsid w:val="00005997"/>
    <w:rsid w:val="001D28B9"/>
    <w:rsid w:val="00286B66"/>
    <w:rsid w:val="002D72F4"/>
    <w:rsid w:val="00453FC2"/>
    <w:rsid w:val="00457BB4"/>
    <w:rsid w:val="0063022D"/>
    <w:rsid w:val="00632E50"/>
    <w:rsid w:val="0068575C"/>
    <w:rsid w:val="006A51CA"/>
    <w:rsid w:val="00703A0F"/>
    <w:rsid w:val="007858B8"/>
    <w:rsid w:val="007F28A7"/>
    <w:rsid w:val="00852AC6"/>
    <w:rsid w:val="008B0A9B"/>
    <w:rsid w:val="009A702B"/>
    <w:rsid w:val="009C6B16"/>
    <w:rsid w:val="00BA7F79"/>
    <w:rsid w:val="00C30B61"/>
    <w:rsid w:val="00D34942"/>
    <w:rsid w:val="00D62041"/>
    <w:rsid w:val="00D62290"/>
    <w:rsid w:val="00E70C07"/>
    <w:rsid w:val="00E93850"/>
    <w:rsid w:val="00E96FE5"/>
    <w:rsid w:val="00FA762F"/>
    <w:rsid w:val="00FC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88DF"/>
  <w15:chartTrackingRefBased/>
  <w15:docId w15:val="{3E26981D-3EFE-144F-9D55-F410D8FD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B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8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6B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B16"/>
  </w:style>
  <w:style w:type="paragraph" w:styleId="Footer">
    <w:name w:val="footer"/>
    <w:basedOn w:val="Normal"/>
    <w:link w:val="FooterChar"/>
    <w:uiPriority w:val="99"/>
    <w:unhideWhenUsed/>
    <w:rsid w:val="009C6B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Praggastis, Brenda</dc:creator>
  <cp:keywords/>
  <dc:description/>
  <cp:lastModifiedBy>Deal, Linda K</cp:lastModifiedBy>
  <cp:revision>4</cp:revision>
  <dcterms:created xsi:type="dcterms:W3CDTF">2020-10-12T22:58:00Z</dcterms:created>
  <dcterms:modified xsi:type="dcterms:W3CDTF">2020-10-12T23:09:00Z</dcterms:modified>
</cp:coreProperties>
</file>